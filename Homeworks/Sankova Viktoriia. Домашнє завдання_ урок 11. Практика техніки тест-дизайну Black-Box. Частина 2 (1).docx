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Дані тест-кейси показують всі можливі валідні перехо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6aa84f" w:val="clear"/>
                <w:rtl w:val="0"/>
              </w:rPr>
              <w:t xml:space="preserve">Умова 1 = НІ, Умова 2 = ТАК, Умова 3 = НІ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6aa84f" w:val="clear"/>
                <w:rtl w:val="0"/>
              </w:rPr>
              <w:t xml:space="preserve">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igma.com/file/9O1OtjDojRElCckvBTNmKF/Sankova-Viktoriia.-%D0%9F%D1%80%D0%B0%D0%BA%D1%82%D0%B8%D0%BA%D0%B0-%D1%82%D0%B5%D1%85%D0%BD%D1%96%D0%BA%D0%B8-%D1%82%D0%B5%D1%81%D1%82-%D0%B4%D0%B8%D0%B7%D0%B0%D0%B9%D0%BD%D1%83-Black-Box.-%D0%A7%D0%B0%D1%81%D1%82%D0%B8%D0%BD%D0%B0-2.?node-id=0%3A1&amp;t=lIGE2tSoDdpuMbSv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12446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sdt>
            <w:sdtPr>
              <w:tag w:val="goog_rdk_5"/>
            </w:sdtPr>
            <w:sdtContent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3f3f3f"/>
                    <w:sz w:val="24"/>
                    <w:szCs w:val="24"/>
                  </w:rPr>
                  <w:pPrChange w:author="Maria Lykashevych" w:id="0" w:date="2023-03-19T18:58:16Z">
                    <w:pPr>
                      <w:widowControl w:val="0"/>
                      <w:spacing w:line="240" w:lineRule="auto"/>
                    </w:pPr>
                  </w:pPrChange>
                </w:pPr>
                <w:sdt>
                  <w:sdtPr>
                    <w:tag w:val="goog_rdk_3"/>
                  </w:sdtPr>
                  <w:sdtContent>
                    <w:ins w:author="Maria Lykashevych" w:id="0" w:date="2023-03-19T18:58:16Z"/>
                    <w:sdt>
                      <w:sdtPr>
                        <w:tag w:val="goog_rdk_4"/>
                      </w:sdtPr>
                      <w:sdtContent>
                        <w:commentRangeStart w:id="2"/>
                      </w:sdtContent>
                    </w:sdt>
                    <w:ins w:author="Maria Lykashevych" w:id="0" w:date="2023-03-19T18:58:16Z"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5731200" cy="2374900"/>
                            <wp:effectExtent b="0" l="0" r="0" t="0"/>
                            <wp:docPr id="4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200" cy="23749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ins>
                  </w:sdtContent>
                </w:sdt>
                <w:commentRangeEnd w:id="2"/>
                <w:r w:rsidDel="00000000" w:rsidR="00000000" w:rsidRPr="00000000">
                  <w:commentReference w:id="2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https://docs.google.com/spreadsheets/d/1jjv7JFK_4cTGPKWAqPSWAfRnQdofyno_NkYeiknQbQY/edit?usp=sharing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Схема переходу станів на основі написаних користувацьких сценаріїв: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igma.com/file/j4jjisR078mJswhnnB33bD/Sankova-Viktoriia.-%D0%B1.-%D0%9D%D0%B0%D0%BC%D0%B0%D0%BB%D1%8E%D0%B9-%D1%81%D1%85%D0%B5%D0%BC%D1%83-%D0%BF%D0%B5%D1%80%D0%B5%D1%85%D0%BE%D0%B4%D1%83-%D1%81%D1%82%D0%B0%D0%BD%D1%96%D0%B2-%D0%BD%D0%B0-%D0%BE%D1%81%D0%BD%D0%BE%D0%B2%D1%96-%D0%BD%D0%B0%D0%BF%D0%B8%D1%81%D0%B0%D0%BD%D0%B8%D1%85-%D0%BA%D0%BE%D1%80%D0%B8%D1%81%D1%82%D1%83%D0%B2%D0%B0%D1%86%D1%8C%D0%BA%D0%B8%D1%85-%D1%81%D1%86%D0%B5%D0%BD%D0%B0%D1%80%D1%96%D1%97%D0%B2?node-id=0%3A1&amp;t=QNzPAlPfAZedDPfw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Таблиця рішень для одного з варіантів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16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555555"/>
                <w:sz w:val="23"/>
                <w:szCs w:val="23"/>
                <w:rtl w:val="0"/>
              </w:rPr>
              <w:t xml:space="preserve">Умова: 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якщо користувач вводить зареєстровану в системі додатку пошту та правильний пароль до акаунту, він буде авторизований і перенаправлений до особистого кабінету. Якщо будь-які з даних, що вводяться, є неправильними, то з'явиться повідомлення про помилку.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98.75"/>
              <w:gridCol w:w="2398.75"/>
              <w:gridCol w:w="2398.75"/>
              <w:gridCol w:w="2398.75"/>
              <w:tblGridChange w:id="0">
                <w:tblGrid>
                  <w:gridCol w:w="2398.75"/>
                  <w:gridCol w:w="2398.75"/>
                  <w:gridCol w:w="2398.75"/>
                  <w:gridCol w:w="2398.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Умова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Електронна пошта (T/F)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Пароль (T/F)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Результат (E/H)</w:t>
                    <w:tab/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H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F - false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T - true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E - error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H - home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2" w:date="2023-03-19T18:58:24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тестів</w:t>
      </w:r>
    </w:p>
  </w:comment>
  <w:comment w:author="Maria Lykashevych" w:id="0" w:date="2023-03-19T18:57:03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1" w:date="2023-03-19T18:57:14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E" w15:done="0"/>
  <w15:commentEx w15:paraId="0000008F" w15:done="0"/>
  <w15:commentEx w15:paraId="0000009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figma.com/file/9O1OtjDojRElCckvBTNmKF/Sankova-Viktoriia.-%D0%9F%D1%80%D0%B0%D0%BA%D1%82%D0%B8%D0%BA%D0%B0-%D1%82%D0%B5%D1%85%D0%BD%D1%96%D0%BA%D0%B8-%D1%82%D0%B5%D1%81%D1%82-%D0%B4%D0%B8%D0%B7%D0%B0%D0%B9%D0%BD%D1%83-Black-Box.-%D0%A7%D0%B0%D1%81%D1%82%D0%B8%D0%BD%D0%B0-2.?node-id=0%3A1&amp;t=lIGE2tSoDdpuMbSv-1" TargetMode="External"/><Relationship Id="rId13" Type="http://schemas.openxmlformats.org/officeDocument/2006/relationships/hyperlink" Target="https://docs.google.com/spreadsheets/d/1jjv7JFK_4cTGPKWAqPSWAfRnQdofyno_NkYeiknQbQY/edit?usp=sharing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yperlink" Target="https://www.figma.com/file/j4jjisR078mJswhnnB33bD/Sankova-Viktoriia.-%D0%B1.-%D0%9D%D0%B0%D0%BC%D0%B0%D0%BB%D1%8E%D0%B9-%D1%81%D1%85%D0%B5%D0%BC%D1%83-%D0%BF%D0%B5%D1%80%D0%B5%D1%85%D0%BE%D0%B4%D1%83-%D1%81%D1%82%D0%B0%D0%BD%D1%96%D0%B2-%D0%BD%D0%B0-%D0%BE%D1%81%D0%BD%D0%BE%D0%B2%D1%96-%D0%BD%D0%B0%D0%BF%D0%B8%D1%81%D0%B0%D0%BD%D0%B8%D1%85-%D0%BA%D0%BE%D1%80%D0%B8%D1%81%D1%82%D1%83%D0%B2%D0%B0%D1%86%D1%8C%D0%BA%D0%B8%D1%85-%D1%81%D1%86%D0%B5%D0%BD%D0%B0%D1%80%D1%96%D1%97%D0%B2?node-id=0%3A1&amp;t=QNzPAlPfAZedDPfw-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e+gzO39wduR4/AO7TOsgueNOSw==">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